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B2A14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FDA2E49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Introduction</w:t>
      </w:r>
    </w:p>
    <w:p w14:paraId="302E8B60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causal</w:t>
      </w:r>
      <w:proofErr w:type="gramEnd"/>
      <w:r>
        <w:rPr>
          <w:rFonts w:ascii="Helvetica" w:hAnsi="Helvetica" w:cs="Helvetica"/>
        </w:rPr>
        <w:t xml:space="preserve"> estimators and their nice properties</w:t>
      </w:r>
      <w:ins w:id="0" w:author="Maya Petersen" w:date="2012-09-27T15:39:00Z">
        <w:r w:rsidR="00D74BAB">
          <w:rPr>
            <w:rFonts w:ascii="Helvetica" w:hAnsi="Helvetica" w:cs="Helvetica"/>
          </w:rPr>
          <w:t xml:space="preserve"> (</w:t>
        </w:r>
        <w:proofErr w:type="spellStart"/>
        <w:r w:rsidR="00D74BAB">
          <w:rPr>
            <w:rFonts w:ascii="Helvetica" w:hAnsi="Helvetica" w:cs="Helvetica"/>
          </w:rPr>
          <w:t>woud</w:t>
        </w:r>
        <w:proofErr w:type="spellEnd"/>
        <w:r w:rsidR="00D74BAB">
          <w:rPr>
            <w:rFonts w:ascii="Helvetica" w:hAnsi="Helvetica" w:cs="Helvetica"/>
          </w:rPr>
          <w:t xml:space="preserve"> keep this </w:t>
        </w:r>
        <w:proofErr w:type="spellStart"/>
        <w:r w:rsidR="00D74BAB">
          <w:rPr>
            <w:rFonts w:ascii="Helvetica" w:hAnsi="Helvetica" w:cs="Helvetica"/>
          </w:rPr>
          <w:t>faily</w:t>
        </w:r>
        <w:proofErr w:type="spellEnd"/>
        <w:r w:rsidR="00D74BAB">
          <w:rPr>
            <w:rFonts w:ascii="Helvetica" w:hAnsi="Helvetica" w:cs="Helvetica"/>
          </w:rPr>
          <w:t xml:space="preserve"> short)</w:t>
        </w:r>
      </w:ins>
    </w:p>
    <w:p w14:paraId="04A5A816" w14:textId="77777777" w:rsidR="00A40D81" w:rsidRPr="00F83731" w:rsidRDefault="00A40D81" w:rsidP="00F837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ins w:id="1" w:author="Maya Petersen" w:date="2012-09-27T15:39:00Z"/>
          <w:rFonts w:ascii="Helvetica" w:hAnsi="Helvetica" w:cs="Helvetica"/>
        </w:rPr>
      </w:pPr>
      <w:proofErr w:type="gramStart"/>
      <w:r w:rsidRPr="00F83731">
        <w:rPr>
          <w:rFonts w:ascii="Helvetica" w:hAnsi="Helvetica" w:cs="Helvetica"/>
        </w:rPr>
        <w:t>applications</w:t>
      </w:r>
      <w:proofErr w:type="gramEnd"/>
      <w:r w:rsidRPr="00F83731">
        <w:rPr>
          <w:rFonts w:ascii="Helvetica" w:hAnsi="Helvetica" w:cs="Helvetica"/>
        </w:rPr>
        <w:t xml:space="preserve"> of causal estimators in longitudinal setting</w:t>
      </w:r>
    </w:p>
    <w:p w14:paraId="622E0F09" w14:textId="77777777" w:rsidR="00D74BAB" w:rsidRPr="00F83731" w:rsidRDefault="00D74BAB" w:rsidP="00F837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ins w:id="2" w:author="Maya Petersen" w:date="2012-09-27T15:39:00Z">
        <w:r>
          <w:rPr>
            <w:rFonts w:ascii="Helvetica" w:hAnsi="Helvetica" w:cs="Helvetica"/>
          </w:rPr>
          <w:t>Introduce positivity assumption</w:t>
        </w:r>
      </w:ins>
    </w:p>
    <w:p w14:paraId="1C03AB35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present</w:t>
      </w:r>
      <w:proofErr w:type="gramEnd"/>
      <w:r>
        <w:rPr>
          <w:rFonts w:ascii="Helvetica" w:hAnsi="Helvetica" w:cs="Helvetica"/>
        </w:rPr>
        <w:t xml:space="preserve"> our positivity problem</w:t>
      </w:r>
    </w:p>
    <w:p w14:paraId="53CBC90C" w14:textId="77777777" w:rsidR="00A40D81" w:rsidRDefault="00A40D81" w:rsidP="00A40D81">
      <w:pPr>
        <w:widowControl w:val="0"/>
        <w:autoSpaceDE w:val="0"/>
        <w:autoSpaceDN w:val="0"/>
        <w:adjustRightInd w:val="0"/>
        <w:rPr>
          <w:ins w:id="3" w:author="Maya Petersen" w:date="2012-09-27T15:53:00Z"/>
          <w:rFonts w:ascii="Helvetica" w:hAnsi="Helvetica" w:cs="Helvetica"/>
        </w:rPr>
      </w:pPr>
      <w:r>
        <w:rPr>
          <w:rFonts w:ascii="Helvetica" w:hAnsi="Helvetica" w:cs="Helvetica"/>
        </w:rPr>
        <w:t>       Show other examples when it may apply as well</w:t>
      </w:r>
    </w:p>
    <w:p w14:paraId="4BECC56C" w14:textId="77777777" w:rsidR="009D5B42" w:rsidRDefault="009D5B42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ins w:id="4" w:author="Maya Petersen" w:date="2012-09-27T15:53:00Z">
        <w:r>
          <w:rPr>
            <w:rFonts w:ascii="Helvetica" w:hAnsi="Helvetica" w:cs="Helvetica"/>
          </w:rPr>
          <w:tab/>
          <w:t xml:space="preserve">- </w:t>
        </w:r>
        <w:proofErr w:type="gramStart"/>
        <w:r>
          <w:rPr>
            <w:rFonts w:ascii="Helvetica" w:hAnsi="Helvetica" w:cs="Helvetica"/>
          </w:rPr>
          <w:t>should</w:t>
        </w:r>
        <w:proofErr w:type="gramEnd"/>
        <w:r>
          <w:rPr>
            <w:rFonts w:ascii="Helvetica" w:hAnsi="Helvetica" w:cs="Helvetica"/>
          </w:rPr>
          <w:t xml:space="preserve"> decide whether to just </w:t>
        </w:r>
        <w:proofErr w:type="spellStart"/>
        <w:r>
          <w:rPr>
            <w:rFonts w:ascii="Helvetica" w:hAnsi="Helvetica" w:cs="Helvetica"/>
          </w:rPr>
          <w:t>foucs</w:t>
        </w:r>
        <w:proofErr w:type="spellEnd"/>
        <w:r>
          <w:rPr>
            <w:rFonts w:ascii="Helvetica" w:hAnsi="Helvetica" w:cs="Helvetica"/>
          </w:rPr>
          <w:t xml:space="preserve"> on being seen in clinic, or also </w:t>
        </w:r>
        <w:proofErr w:type="spellStart"/>
        <w:r>
          <w:rPr>
            <w:rFonts w:ascii="Helvetica" w:hAnsi="Helvetica" w:cs="Helvetica"/>
          </w:rPr>
          <w:t>resuppression</w:t>
        </w:r>
        <w:proofErr w:type="spellEnd"/>
        <w:r>
          <w:rPr>
            <w:rFonts w:ascii="Helvetica" w:hAnsi="Helvetica" w:cs="Helvetica"/>
          </w:rPr>
          <w:t>. Maybe former…?</w:t>
        </w:r>
      </w:ins>
    </w:p>
    <w:p w14:paraId="555EA7EF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proofErr w:type="gramStart"/>
      <w:r>
        <w:rPr>
          <w:rFonts w:ascii="Helvetica" w:hAnsi="Helvetica" w:cs="Helvetica"/>
        </w:rPr>
        <w:t>summarize</w:t>
      </w:r>
      <w:proofErr w:type="gramEnd"/>
      <w:r>
        <w:rPr>
          <w:rFonts w:ascii="Helvetica" w:hAnsi="Helvetica" w:cs="Helvetica"/>
        </w:rPr>
        <w:t xml:space="preserve"> the outline of remaining manuscript (Sections)</w:t>
      </w:r>
    </w:p>
    <w:p w14:paraId="2B5D64A7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1) Our approaches for dealing with this positivity violation</w:t>
      </w:r>
    </w:p>
    <w:p w14:paraId="38EB1291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       - </w:t>
      </w:r>
      <w:proofErr w:type="spellStart"/>
      <w:proofErr w:type="gramStart"/>
      <w:r>
        <w:rPr>
          <w:rFonts w:ascii="Helvetica" w:hAnsi="Helvetica" w:cs="Helvetica"/>
        </w:rPr>
        <w:t>i</w:t>
      </w:r>
      <w:proofErr w:type="spellEnd"/>
      <w:proofErr w:type="gramEnd"/>
      <w:r>
        <w:rPr>
          <w:rFonts w:ascii="Helvetica" w:hAnsi="Helvetica" w:cs="Helvetica"/>
        </w:rPr>
        <w:t xml:space="preserve">) Dynamic regime, ii) Cut down data by limiting LTFU length, iii) pick end points (where positivity can't occur) and </w:t>
      </w:r>
      <w:proofErr w:type="spellStart"/>
      <w:r>
        <w:rPr>
          <w:rFonts w:ascii="Helvetica" w:hAnsi="Helvetica" w:cs="Helvetica"/>
        </w:rPr>
        <w:t>calc</w:t>
      </w:r>
      <w:proofErr w:type="spellEnd"/>
      <w:r>
        <w:rPr>
          <w:rFonts w:ascii="Helvetica" w:hAnsi="Helvetica" w:cs="Helvetica"/>
        </w:rPr>
        <w:t xml:space="preserve"> time point specific outcome, and iv) use the end points in a MSM</w:t>
      </w:r>
    </w:p>
    <w:p w14:paraId="2D340B7C" w14:textId="77777777" w:rsidR="00A40D81" w:rsidRPr="00F83731" w:rsidRDefault="00A40D81" w:rsidP="00F837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ins w:id="5" w:author="Maya Petersen" w:date="2012-09-27T15:40:00Z"/>
          <w:rFonts w:ascii="Helvetica" w:hAnsi="Helvetica" w:cs="Helvetica"/>
        </w:rPr>
      </w:pPr>
      <w:r w:rsidRPr="00F83731">
        <w:rPr>
          <w:rFonts w:ascii="Helvetica" w:hAnsi="Helvetica" w:cs="Helvetica"/>
        </w:rPr>
        <w:t>Discuss pro's and con's of each approach</w:t>
      </w:r>
    </w:p>
    <w:p w14:paraId="40A96079" w14:textId="77777777" w:rsidR="00D74BAB" w:rsidRDefault="00D74BAB" w:rsidP="00F837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ins w:id="6" w:author="Maya Petersen" w:date="2012-09-27T15:40:00Z"/>
          <w:rFonts w:ascii="Helvetica" w:hAnsi="Helvetica" w:cs="Helvetica"/>
        </w:rPr>
      </w:pPr>
      <w:ins w:id="7" w:author="Maya Petersen" w:date="2012-09-27T15:40:00Z">
        <w:r>
          <w:rPr>
            <w:rFonts w:ascii="Helvetica" w:hAnsi="Helvetica" w:cs="Helvetica"/>
          </w:rPr>
          <w:t>I would list the approaches as follows (not necessarily in this order)</w:t>
        </w:r>
      </w:ins>
    </w:p>
    <w:p w14:paraId="3CE6E649" w14:textId="77777777" w:rsidR="00F83731" w:rsidRDefault="009D5B42" w:rsidP="00F8373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ins w:id="8" w:author="Maya Petersen" w:date="2012-09-27T15:49:00Z"/>
          <w:rFonts w:ascii="Helvetica" w:hAnsi="Helvetica" w:cs="Helvetica"/>
        </w:rPr>
      </w:pPr>
      <w:ins w:id="9" w:author="Maya Petersen" w:date="2012-09-27T15:49:00Z">
        <w:r>
          <w:rPr>
            <w:rFonts w:ascii="Helvetica" w:hAnsi="Helvetica" w:cs="Helvetica"/>
          </w:rPr>
          <w:t>Contrast only those</w:t>
        </w:r>
        <w:r w:rsidR="00F83731">
          <w:rPr>
            <w:rFonts w:ascii="Helvetica" w:hAnsi="Helvetica" w:cs="Helvetica"/>
          </w:rPr>
          <w:t xml:space="preserve"> treatment regimes for which the </w:t>
        </w:r>
        <w:proofErr w:type="spellStart"/>
        <w:r w:rsidR="00F83731">
          <w:rPr>
            <w:rFonts w:ascii="Helvetica" w:hAnsi="Helvetica" w:cs="Helvetica"/>
          </w:rPr>
          <w:t>postivty</w:t>
        </w:r>
        <w:proofErr w:type="spellEnd"/>
        <w:r w:rsidR="00F83731">
          <w:rPr>
            <w:rFonts w:ascii="Helvetica" w:hAnsi="Helvetica" w:cs="Helvetica"/>
          </w:rPr>
          <w:t xml:space="preserve"> assumption is not </w:t>
        </w:r>
      </w:ins>
      <w:ins w:id="10" w:author="Maya Petersen" w:date="2012-09-27T15:50:00Z">
        <w:r w:rsidR="00F83731">
          <w:rPr>
            <w:rFonts w:ascii="Helvetica" w:hAnsi="Helvetica" w:cs="Helvetica"/>
          </w:rPr>
          <w:t>violated</w:t>
        </w:r>
      </w:ins>
    </w:p>
    <w:p w14:paraId="011D60AE" w14:textId="77777777" w:rsidR="00F83731" w:rsidRDefault="00F83731" w:rsidP="00F8373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ins w:id="11" w:author="Maya Petersen" w:date="2012-09-27T15:50:00Z"/>
          <w:rFonts w:ascii="Helvetica" w:hAnsi="Helvetica" w:cs="Helvetica"/>
        </w:rPr>
        <w:pPrChange w:id="12" w:author="Maya Petersen" w:date="2012-09-27T15:50:00Z">
          <w:pPr>
            <w:pStyle w:val="ListParagraph"/>
            <w:widowControl w:val="0"/>
            <w:numPr>
              <w:ilvl w:val="1"/>
              <w:numId w:val="1"/>
            </w:numPr>
            <w:autoSpaceDE w:val="0"/>
            <w:autoSpaceDN w:val="0"/>
            <w:adjustRightInd w:val="0"/>
            <w:ind w:left="1280" w:hanging="360"/>
          </w:pPr>
        </w:pPrChange>
      </w:pPr>
      <w:ins w:id="13" w:author="Maya Petersen" w:date="2012-09-27T15:50:00Z">
        <w:r>
          <w:rPr>
            <w:rFonts w:ascii="Helvetica" w:hAnsi="Helvetica" w:cs="Helvetica"/>
          </w:rPr>
          <w:t>In our example, switch right away and don’t switch</w:t>
        </w:r>
      </w:ins>
    </w:p>
    <w:p w14:paraId="5F12A4BD" w14:textId="77777777" w:rsidR="00F83731" w:rsidRDefault="009D5B42" w:rsidP="00F8373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ins w:id="14" w:author="Maya Petersen" w:date="2012-09-27T15:49:00Z"/>
          <w:rFonts w:ascii="Helvetica" w:hAnsi="Helvetica" w:cs="Helvetica"/>
        </w:rPr>
        <w:pPrChange w:id="15" w:author="Maya Petersen" w:date="2012-09-27T15:51:00Z">
          <w:pPr>
            <w:pStyle w:val="ListParagraph"/>
            <w:widowControl w:val="0"/>
            <w:numPr>
              <w:ilvl w:val="1"/>
              <w:numId w:val="1"/>
            </w:numPr>
            <w:autoSpaceDE w:val="0"/>
            <w:autoSpaceDN w:val="0"/>
            <w:adjustRightInd w:val="0"/>
            <w:ind w:left="1280" w:hanging="360"/>
          </w:pPr>
        </w:pPrChange>
      </w:pPr>
      <w:ins w:id="16" w:author="Maya Petersen" w:date="2012-09-27T15:57:00Z">
        <w:r>
          <w:rPr>
            <w:rFonts w:ascii="Helvetica" w:hAnsi="Helvetica" w:cs="Helvetica"/>
          </w:rPr>
          <w:t xml:space="preserve">Note: </w:t>
        </w:r>
      </w:ins>
      <w:ins w:id="17" w:author="Maya Petersen" w:date="2012-09-27T15:51:00Z">
        <w:r w:rsidR="00F83731">
          <w:rPr>
            <w:rFonts w:ascii="Helvetica" w:hAnsi="Helvetica" w:cs="Helvetica"/>
          </w:rPr>
          <w:t xml:space="preserve">If </w:t>
        </w:r>
        <w:proofErr w:type="spellStart"/>
        <w:r w:rsidR="00F83731">
          <w:rPr>
            <w:rFonts w:ascii="Helvetica" w:hAnsi="Helvetica" w:cs="Helvetica"/>
          </w:rPr>
          <w:t>wilining</w:t>
        </w:r>
        <w:proofErr w:type="spellEnd"/>
        <w:r w:rsidR="00F83731">
          <w:rPr>
            <w:rFonts w:ascii="Helvetica" w:hAnsi="Helvetica" w:cs="Helvetica"/>
          </w:rPr>
          <w:t xml:space="preserve"> to extrapolate, can also use this approach to </w:t>
        </w:r>
        <w:r>
          <w:rPr>
            <w:rFonts w:ascii="Helvetica" w:hAnsi="Helvetica" w:cs="Helvetica"/>
          </w:rPr>
          <w:t>estimate c</w:t>
        </w:r>
      </w:ins>
      <w:ins w:id="18" w:author="Maya Petersen" w:date="2012-09-27T15:52:00Z">
        <w:r>
          <w:rPr>
            <w:rFonts w:ascii="Helvetica" w:hAnsi="Helvetica" w:cs="Helvetica"/>
          </w:rPr>
          <w:t xml:space="preserve">ounterfactual outcome under regimes for which </w:t>
        </w:r>
        <w:proofErr w:type="spellStart"/>
        <w:r>
          <w:rPr>
            <w:rFonts w:ascii="Helvetica" w:hAnsi="Helvetica" w:cs="Helvetica"/>
          </w:rPr>
          <w:t>psotivty</w:t>
        </w:r>
        <w:proofErr w:type="spellEnd"/>
        <w:r>
          <w:rPr>
            <w:rFonts w:ascii="Helvetica" w:hAnsi="Helvetica" w:cs="Helvetica"/>
          </w:rPr>
          <w:t xml:space="preserve"> violations </w:t>
        </w:r>
      </w:ins>
      <w:ins w:id="19" w:author="Maya Petersen" w:date="2012-09-27T15:53:00Z">
        <w:r>
          <w:rPr>
            <w:rFonts w:ascii="Helvetica" w:hAnsi="Helvetica" w:cs="Helvetica"/>
          </w:rPr>
          <w:t>do occur</w:t>
        </w:r>
      </w:ins>
    </w:p>
    <w:p w14:paraId="6946C2F9" w14:textId="77777777" w:rsidR="00D74BAB" w:rsidRDefault="00D74BAB" w:rsidP="00F8373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ins w:id="20" w:author="Maya Petersen" w:date="2012-09-27T15:40:00Z"/>
          <w:rFonts w:ascii="Helvetica" w:hAnsi="Helvetica" w:cs="Helvetica"/>
        </w:rPr>
      </w:pPr>
      <w:ins w:id="21" w:author="Maya Petersen" w:date="2012-09-27T15:40:00Z">
        <w:r>
          <w:rPr>
            <w:rFonts w:ascii="Helvetica" w:hAnsi="Helvetica" w:cs="Helvetica"/>
          </w:rPr>
          <w:t xml:space="preserve">Use a </w:t>
        </w:r>
      </w:ins>
      <w:ins w:id="22" w:author="Maya Petersen" w:date="2012-09-27T15:41:00Z">
        <w:r>
          <w:rPr>
            <w:rFonts w:ascii="Helvetica" w:hAnsi="Helvetica" w:cs="Helvetica"/>
          </w:rPr>
          <w:t>realistic</w:t>
        </w:r>
      </w:ins>
      <w:ins w:id="23" w:author="Maya Petersen" w:date="2012-09-27T15:40:00Z">
        <w:r>
          <w:rPr>
            <w:rFonts w:ascii="Helvetica" w:hAnsi="Helvetica" w:cs="Helvetica"/>
          </w:rPr>
          <w:t xml:space="preserve"> treatment rule (</w:t>
        </w:r>
        <w:proofErr w:type="spellStart"/>
        <w:r>
          <w:rPr>
            <w:rFonts w:ascii="Helvetica" w:hAnsi="Helvetica" w:cs="Helvetica"/>
          </w:rPr>
          <w:t>ie</w:t>
        </w:r>
        <w:proofErr w:type="spellEnd"/>
        <w:r>
          <w:rPr>
            <w:rFonts w:ascii="Helvetica" w:hAnsi="Helvetica" w:cs="Helvetica"/>
          </w:rPr>
          <w:t xml:space="preserve"> dynamic regime)</w:t>
        </w:r>
      </w:ins>
    </w:p>
    <w:p w14:paraId="5AB2A75E" w14:textId="77777777" w:rsidR="00D74BAB" w:rsidRDefault="00D74BAB" w:rsidP="00F8373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ins w:id="24" w:author="Maya Petersen" w:date="2012-09-27T15:54:00Z"/>
          <w:rFonts w:ascii="Helvetica" w:hAnsi="Helvetica" w:cs="Helvetica"/>
        </w:rPr>
      </w:pPr>
      <w:ins w:id="25" w:author="Maya Petersen" w:date="2012-09-27T15:40:00Z">
        <w:r>
          <w:rPr>
            <w:rFonts w:ascii="Helvetica" w:hAnsi="Helvetica" w:cs="Helvetica"/>
          </w:rPr>
          <w:t xml:space="preserve">In other words, we </w:t>
        </w:r>
      </w:ins>
      <w:ins w:id="26" w:author="Maya Petersen" w:date="2012-09-27T15:48:00Z">
        <w:r w:rsidR="00F83731">
          <w:rPr>
            <w:rFonts w:ascii="Helvetica" w:hAnsi="Helvetica" w:cs="Helvetica"/>
          </w:rPr>
          <w:t>assign you to treatment a unless your covariates make it impossible in which case we assign you to alternative</w:t>
        </w:r>
      </w:ins>
    </w:p>
    <w:p w14:paraId="12CBA3FB" w14:textId="77777777" w:rsidR="009D5B42" w:rsidRDefault="009D5B42" w:rsidP="00F8373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ins w:id="27" w:author="Maya Petersen" w:date="2012-09-27T15:54:00Z"/>
          <w:rFonts w:ascii="Helvetica" w:hAnsi="Helvetica" w:cs="Helvetica"/>
        </w:rPr>
      </w:pPr>
      <w:ins w:id="28" w:author="Maya Petersen" w:date="2012-09-27T15:54:00Z">
        <w:r>
          <w:rPr>
            <w:rFonts w:ascii="Helvetica" w:hAnsi="Helvetica" w:cs="Helvetica"/>
          </w:rPr>
          <w:t>In our example, switch after xx months (unless not seen in which case switch next time seen)</w:t>
        </w:r>
      </w:ins>
    </w:p>
    <w:p w14:paraId="295E9E11" w14:textId="77777777" w:rsidR="009D5B42" w:rsidRDefault="009D5B42" w:rsidP="009D5B4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ins w:id="29" w:author="Maya Petersen" w:date="2012-09-27T15:55:00Z"/>
          <w:rFonts w:ascii="Helvetica" w:hAnsi="Helvetica" w:cs="Helvetica"/>
        </w:rPr>
        <w:pPrChange w:id="30" w:author="Maya Petersen" w:date="2012-09-27T15:55:00Z">
          <w:pPr>
            <w:pStyle w:val="ListParagraph"/>
            <w:widowControl w:val="0"/>
            <w:numPr>
              <w:ilvl w:val="2"/>
              <w:numId w:val="1"/>
            </w:numPr>
            <w:autoSpaceDE w:val="0"/>
            <w:autoSpaceDN w:val="0"/>
            <w:adjustRightInd w:val="0"/>
            <w:ind w:left="2000" w:hanging="360"/>
          </w:pPr>
        </w:pPrChange>
      </w:pPr>
      <w:ins w:id="31" w:author="Maya Petersen" w:date="2012-09-27T15:55:00Z">
        <w:r>
          <w:rPr>
            <w:rFonts w:ascii="Helvetica" w:hAnsi="Helvetica" w:cs="Helvetica"/>
          </w:rPr>
          <w:t>You haven’t actually implemented this…</w:t>
        </w:r>
        <w:r>
          <w:rPr>
            <w:rFonts w:ascii="Helvetica" w:hAnsi="Helvetica" w:cs="Helvetica"/>
          </w:rPr>
          <w:tab/>
        </w:r>
      </w:ins>
    </w:p>
    <w:p w14:paraId="2DE2A966" w14:textId="77777777" w:rsidR="009D5B42" w:rsidRDefault="009D5B42" w:rsidP="009D5B4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ins w:id="32" w:author="Maya Petersen" w:date="2012-09-27T15:55:00Z"/>
          <w:rFonts w:ascii="Helvetica" w:hAnsi="Helvetica" w:cs="Helvetica"/>
        </w:rPr>
        <w:pPrChange w:id="33" w:author="Maya Petersen" w:date="2012-09-27T15:55:00Z">
          <w:pPr>
            <w:pStyle w:val="ListParagraph"/>
            <w:widowControl w:val="0"/>
            <w:numPr>
              <w:ilvl w:val="2"/>
              <w:numId w:val="1"/>
            </w:numPr>
            <w:autoSpaceDE w:val="0"/>
            <w:autoSpaceDN w:val="0"/>
            <w:adjustRightInd w:val="0"/>
            <w:ind w:left="2000" w:hanging="360"/>
          </w:pPr>
        </w:pPrChange>
      </w:pPr>
      <w:ins w:id="34" w:author="Maya Petersen" w:date="2012-09-27T15:55:00Z">
        <w:r>
          <w:rPr>
            <w:rFonts w:ascii="Helvetica" w:hAnsi="Helvetica" w:cs="Helvetica"/>
          </w:rPr>
          <w:t xml:space="preserve">Intervene to also set he value of the variable </w:t>
        </w:r>
        <w:proofErr w:type="spellStart"/>
        <w:r>
          <w:rPr>
            <w:rFonts w:ascii="Helvetica" w:hAnsi="Helvetica" w:cs="Helvetica"/>
          </w:rPr>
          <w:t>casualing</w:t>
        </w:r>
        <w:proofErr w:type="spellEnd"/>
        <w:r>
          <w:rPr>
            <w:rFonts w:ascii="Helvetica" w:hAnsi="Helvetica" w:cs="Helvetica"/>
          </w:rPr>
          <w:t xml:space="preserve"> the </w:t>
        </w:r>
        <w:proofErr w:type="spellStart"/>
        <w:r>
          <w:rPr>
            <w:rFonts w:ascii="Helvetica" w:hAnsi="Helvetica" w:cs="Helvetica"/>
          </w:rPr>
          <w:t>postivty</w:t>
        </w:r>
        <w:proofErr w:type="spellEnd"/>
        <w:r>
          <w:rPr>
            <w:rFonts w:ascii="Helvetica" w:hAnsi="Helvetica" w:cs="Helvetica"/>
          </w:rPr>
          <w:t xml:space="preserve"> violation</w:t>
        </w:r>
      </w:ins>
      <w:ins w:id="35" w:author="Maya Petersen" w:date="2012-09-27T15:56:00Z">
        <w:r>
          <w:rPr>
            <w:rFonts w:ascii="Helvetica" w:hAnsi="Helvetica" w:cs="Helvetica"/>
          </w:rPr>
          <w:t xml:space="preserve"> such that the new </w:t>
        </w:r>
        <w:proofErr w:type="spellStart"/>
        <w:r>
          <w:rPr>
            <w:rFonts w:ascii="Helvetica" w:hAnsi="Helvetica" w:cs="Helvetica"/>
          </w:rPr>
          <w:t>psitivty</w:t>
        </w:r>
        <w:proofErr w:type="spellEnd"/>
        <w:r>
          <w:rPr>
            <w:rFonts w:ascii="Helvetica" w:hAnsi="Helvetica" w:cs="Helvetica"/>
          </w:rPr>
          <w:t xml:space="preserve"> assumption for the joint intervention variable holds </w:t>
        </w:r>
      </w:ins>
    </w:p>
    <w:p w14:paraId="6B8982DF" w14:textId="6EF657F5" w:rsidR="009D5B42" w:rsidRDefault="009D5B42" w:rsidP="009D5B4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ins w:id="36" w:author="Maya Petersen" w:date="2012-09-27T15:57:00Z"/>
          <w:rFonts w:ascii="Helvetica" w:hAnsi="Helvetica" w:cs="Helvetica"/>
        </w:rPr>
      </w:pPr>
      <w:ins w:id="37" w:author="Maya Petersen" w:date="2012-09-27T15:55:00Z">
        <w:r>
          <w:rPr>
            <w:rFonts w:ascii="Helvetica" w:hAnsi="Helvetica" w:cs="Helvetica"/>
          </w:rPr>
          <w:t xml:space="preserve">In our example, look at </w:t>
        </w:r>
        <w:proofErr w:type="spellStart"/>
        <w:r>
          <w:rPr>
            <w:rFonts w:ascii="Helvetica" w:hAnsi="Helvetica" w:cs="Helvetica"/>
          </w:rPr>
          <w:t>counterfacutal</w:t>
        </w:r>
        <w:r w:rsidR="004C2F1B">
          <w:rPr>
            <w:rFonts w:ascii="Helvetica" w:hAnsi="Helvetica" w:cs="Helvetica"/>
          </w:rPr>
          <w:t>s</w:t>
        </w:r>
        <w:proofErr w:type="spellEnd"/>
        <w:r w:rsidR="004C2F1B">
          <w:rPr>
            <w:rFonts w:ascii="Helvetica" w:hAnsi="Helvetica" w:cs="Helvetica"/>
          </w:rPr>
          <w:t xml:space="preserve"> indexed by intervention on s</w:t>
        </w:r>
      </w:ins>
      <w:ins w:id="38" w:author="Maya Petersen" w:date="2012-09-27T16:03:00Z">
        <w:r w:rsidR="004C2F1B">
          <w:rPr>
            <w:rFonts w:ascii="Helvetica" w:hAnsi="Helvetica" w:cs="Helvetica"/>
          </w:rPr>
          <w:t>w</w:t>
        </w:r>
      </w:ins>
      <w:ins w:id="39" w:author="Maya Petersen" w:date="2012-09-27T15:55:00Z">
        <w:r w:rsidR="004C2F1B">
          <w:rPr>
            <w:rFonts w:ascii="Helvetica" w:hAnsi="Helvetica" w:cs="Helvetica"/>
          </w:rPr>
          <w:t>it</w:t>
        </w:r>
        <w:r>
          <w:rPr>
            <w:rFonts w:ascii="Helvetica" w:hAnsi="Helvetica" w:cs="Helvetica"/>
          </w:rPr>
          <w:t>c</w:t>
        </w:r>
      </w:ins>
      <w:ins w:id="40" w:author="Maya Petersen" w:date="2012-09-27T16:03:00Z">
        <w:r w:rsidR="004C2F1B">
          <w:rPr>
            <w:rFonts w:ascii="Helvetica" w:hAnsi="Helvetica" w:cs="Helvetica"/>
          </w:rPr>
          <w:t>h</w:t>
        </w:r>
      </w:ins>
      <w:ins w:id="41" w:author="Maya Petersen" w:date="2012-09-27T15:55:00Z">
        <w:r>
          <w:rPr>
            <w:rFonts w:ascii="Helvetica" w:hAnsi="Helvetica" w:cs="Helvetica"/>
          </w:rPr>
          <w:t xml:space="preserve"> time and also </w:t>
        </w:r>
      </w:ins>
      <w:ins w:id="42" w:author="Maya Petersen" w:date="2012-09-27T15:56:00Z">
        <w:r>
          <w:rPr>
            <w:rFonts w:ascii="Helvetica" w:hAnsi="Helvetica" w:cs="Helvetica"/>
          </w:rPr>
          <w:t>being</w:t>
        </w:r>
      </w:ins>
      <w:ins w:id="43" w:author="Maya Petersen" w:date="2012-09-27T15:55:00Z">
        <w:r>
          <w:rPr>
            <w:rFonts w:ascii="Helvetica" w:hAnsi="Helvetica" w:cs="Helvetica"/>
          </w:rPr>
          <w:t xml:space="preserve"> </w:t>
        </w:r>
      </w:ins>
      <w:ins w:id="44" w:author="Maya Petersen" w:date="2012-09-27T15:56:00Z">
        <w:r>
          <w:rPr>
            <w:rFonts w:ascii="Helvetica" w:hAnsi="Helvetica" w:cs="Helvetica"/>
          </w:rPr>
          <w:t>seen every time point</w:t>
        </w:r>
        <w:proofErr w:type="gramStart"/>
        <w:r>
          <w:rPr>
            <w:rFonts w:ascii="Helvetica" w:hAnsi="Helvetica" w:cs="Helvetica"/>
          </w:rPr>
          <w:t>..</w:t>
        </w:r>
      </w:ins>
      <w:proofErr w:type="gramEnd"/>
    </w:p>
    <w:p w14:paraId="156E9688" w14:textId="77777777" w:rsidR="009D5B42" w:rsidRDefault="009D5B42" w:rsidP="009D5B4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ins w:id="45" w:author="Maya Petersen" w:date="2012-09-27T15:57:00Z"/>
          <w:rFonts w:ascii="Helvetica" w:hAnsi="Helvetica" w:cs="Helvetica"/>
        </w:rPr>
      </w:pPr>
      <w:ins w:id="46" w:author="Maya Petersen" w:date="2012-09-27T15:57:00Z">
        <w:r>
          <w:rPr>
            <w:rFonts w:ascii="Helvetica" w:hAnsi="Helvetica" w:cs="Helvetica"/>
          </w:rPr>
          <w:t xml:space="preserve">Note: this approach </w:t>
        </w:r>
      </w:ins>
      <w:ins w:id="47" w:author="Maya Petersen" w:date="2012-09-27T15:59:00Z">
        <w:r>
          <w:rPr>
            <w:rFonts w:ascii="Helvetica" w:hAnsi="Helvetica" w:cs="Helvetica"/>
          </w:rPr>
          <w:t xml:space="preserve">can result in new </w:t>
        </w:r>
        <w:proofErr w:type="spellStart"/>
        <w:r>
          <w:rPr>
            <w:rFonts w:ascii="Helvetica" w:hAnsi="Helvetica" w:cs="Helvetica"/>
          </w:rPr>
          <w:t>sparsity</w:t>
        </w:r>
        <w:proofErr w:type="spellEnd"/>
        <w:r>
          <w:rPr>
            <w:rFonts w:ascii="Helvetica" w:hAnsi="Helvetica" w:cs="Helvetica"/>
          </w:rPr>
          <w:t xml:space="preserve"> problems</w:t>
        </w:r>
      </w:ins>
    </w:p>
    <w:p w14:paraId="4E919A13" w14:textId="77777777" w:rsidR="009D5B42" w:rsidRDefault="009D5B42" w:rsidP="00EB06F1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ins w:id="48" w:author="Maya Petersen" w:date="2012-09-27T15:59:00Z"/>
          <w:rFonts w:ascii="Helvetica" w:hAnsi="Helvetica" w:cs="Helvetica"/>
        </w:rPr>
      </w:pPr>
      <w:ins w:id="49" w:author="Maya Petersen" w:date="2012-09-27T15:57:00Z">
        <w:r>
          <w:rPr>
            <w:rFonts w:ascii="Helvetica" w:hAnsi="Helvetica" w:cs="Helvetica"/>
          </w:rPr>
          <w:t>Example- not enough people follow the new joint regimes (</w:t>
        </w:r>
        <w:proofErr w:type="spellStart"/>
        <w:r>
          <w:rPr>
            <w:rFonts w:ascii="Helvetica" w:hAnsi="Helvetica" w:cs="Helvetica"/>
          </w:rPr>
          <w:t>eg</w:t>
        </w:r>
        <w:proofErr w:type="spellEnd"/>
        <w:r>
          <w:rPr>
            <w:rFonts w:ascii="Helvetica" w:hAnsi="Helvetica" w:cs="Helvetica"/>
          </w:rPr>
          <w:t xml:space="preserve"> </w:t>
        </w:r>
      </w:ins>
      <w:ins w:id="50" w:author="Maya Petersen" w:date="2012-09-27T15:58:00Z">
        <w:r>
          <w:rPr>
            <w:rFonts w:ascii="Helvetica" w:hAnsi="Helvetica" w:cs="Helvetica"/>
          </w:rPr>
          <w:t>switch</w:t>
        </w:r>
      </w:ins>
      <w:ins w:id="51" w:author="Maya Petersen" w:date="2012-09-27T15:57:00Z">
        <w:r>
          <w:rPr>
            <w:rFonts w:ascii="Helvetica" w:hAnsi="Helvetica" w:cs="Helvetica"/>
          </w:rPr>
          <w:t xml:space="preserve"> </w:t>
        </w:r>
      </w:ins>
      <w:ins w:id="52" w:author="Maya Petersen" w:date="2012-09-27T15:58:00Z">
        <w:r>
          <w:rPr>
            <w:rFonts w:ascii="Helvetica" w:hAnsi="Helvetica" w:cs="Helvetica"/>
          </w:rPr>
          <w:t>right away and don’t miss a visit)</w:t>
        </w:r>
      </w:ins>
    </w:p>
    <w:p w14:paraId="42D0AD5C" w14:textId="77777777" w:rsidR="009D5B42" w:rsidRDefault="009D5B42" w:rsidP="00EB06F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ins w:id="53" w:author="Maya Petersen" w:date="2012-09-27T15:59:00Z"/>
          <w:rFonts w:ascii="Helvetica" w:hAnsi="Helvetica" w:cs="Helvetica"/>
        </w:rPr>
      </w:pPr>
      <w:ins w:id="54" w:author="Maya Petersen" w:date="2012-09-27T15:59:00Z">
        <w:r>
          <w:rPr>
            <w:rFonts w:ascii="Helvetica" w:hAnsi="Helvetica" w:cs="Helvetica"/>
          </w:rPr>
          <w:t xml:space="preserve">A related response to data </w:t>
        </w:r>
        <w:proofErr w:type="spellStart"/>
        <w:r>
          <w:rPr>
            <w:rFonts w:ascii="Helvetica" w:hAnsi="Helvetica" w:cs="Helvetica"/>
          </w:rPr>
          <w:t>sparsity</w:t>
        </w:r>
        <w:proofErr w:type="spellEnd"/>
        <w:r>
          <w:rPr>
            <w:rFonts w:ascii="Helvetica" w:hAnsi="Helvetica" w:cs="Helvetica"/>
          </w:rPr>
          <w:t>: choice of how coarsely to discretize the data</w:t>
        </w:r>
      </w:ins>
    </w:p>
    <w:p w14:paraId="5A976FD2" w14:textId="74DA7189" w:rsidR="009D5B42" w:rsidRDefault="00270CC9" w:rsidP="009D5B4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ins w:id="55" w:author="Maya Petersen" w:date="2012-09-27T16:03:00Z"/>
          <w:rFonts w:ascii="Helvetica" w:hAnsi="Helvetica" w:cs="Helvetica"/>
        </w:rPr>
      </w:pPr>
      <w:ins w:id="56" w:author="Maya Petersen" w:date="2012-09-27T16:03:00Z">
        <w:r>
          <w:rPr>
            <w:rFonts w:ascii="Helvetica" w:hAnsi="Helvetica" w:cs="Helvetica"/>
          </w:rPr>
          <w:t>Tradeoffs: parameters have different interpretation</w:t>
        </w:r>
      </w:ins>
    </w:p>
    <w:p w14:paraId="601A87D9" w14:textId="38EA67A0" w:rsidR="00270CC9" w:rsidRDefault="00270CC9" w:rsidP="009D5B4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ins w:id="57" w:author="Maya Petersen" w:date="2012-09-27T15:48:00Z"/>
          <w:rFonts w:ascii="Helvetica" w:hAnsi="Helvetica" w:cs="Helvetica"/>
        </w:rPr>
      </w:pPr>
      <w:ins w:id="58" w:author="Maya Petersen" w:date="2012-09-27T16:03:00Z">
        <w:r>
          <w:rPr>
            <w:rFonts w:ascii="Helvetica" w:hAnsi="Helvetica" w:cs="Helvetica"/>
          </w:rPr>
          <w:t xml:space="preserve">Increase </w:t>
        </w:r>
        <w:proofErr w:type="spellStart"/>
        <w:r>
          <w:rPr>
            <w:rFonts w:ascii="Helvetica" w:hAnsi="Helvetica" w:cs="Helvetica"/>
          </w:rPr>
          <w:t>lieklihoof</w:t>
        </w:r>
        <w:proofErr w:type="spellEnd"/>
        <w:r>
          <w:rPr>
            <w:rFonts w:ascii="Helvetica" w:hAnsi="Helvetica" w:cs="Helvetica"/>
          </w:rPr>
          <w:t xml:space="preserve"> od unmeasured </w:t>
        </w:r>
        <w:proofErr w:type="spellStart"/>
        <w:r>
          <w:rPr>
            <w:rFonts w:ascii="Helvetica" w:hAnsi="Helvetica" w:cs="Helvetica"/>
          </w:rPr>
          <w:t>confoudning</w:t>
        </w:r>
      </w:ins>
      <w:proofErr w:type="spellEnd"/>
    </w:p>
    <w:p w14:paraId="7EA9BD7A" w14:textId="77777777" w:rsidR="00F83731" w:rsidRPr="00F83731" w:rsidRDefault="00F83731" w:rsidP="00EB06F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</w:p>
    <w:p w14:paraId="50D6EAA1" w14:textId="77777777" w:rsidR="00A40D81" w:rsidRDefault="00A40D81" w:rsidP="00A40D81">
      <w:pPr>
        <w:widowControl w:val="0"/>
        <w:autoSpaceDE w:val="0"/>
        <w:autoSpaceDN w:val="0"/>
        <w:adjustRightInd w:val="0"/>
        <w:rPr>
          <w:ins w:id="59" w:author="Maya Petersen" w:date="2012-09-27T16:05:00Z"/>
          <w:rFonts w:ascii="Helvetica" w:hAnsi="Helvetica" w:cs="Helvetica"/>
        </w:rPr>
      </w:pPr>
      <w:r>
        <w:rPr>
          <w:rFonts w:ascii="Helvetica" w:hAnsi="Helvetica" w:cs="Helvetica"/>
        </w:rPr>
        <w:t>       2) Simulations with each of the proposed approaches</w:t>
      </w:r>
    </w:p>
    <w:p w14:paraId="7E3158A7" w14:textId="5662D9DC" w:rsidR="00EB06F1" w:rsidRDefault="00EB06F1" w:rsidP="00A40D81">
      <w:pPr>
        <w:widowControl w:val="0"/>
        <w:autoSpaceDE w:val="0"/>
        <w:autoSpaceDN w:val="0"/>
        <w:adjustRightInd w:val="0"/>
        <w:rPr>
          <w:ins w:id="60" w:author="Maya Petersen" w:date="2012-09-27T16:05:00Z"/>
          <w:rFonts w:ascii="Helvetica" w:hAnsi="Helvetica" w:cs="Helvetica"/>
        </w:rPr>
      </w:pPr>
      <w:ins w:id="61" w:author="Maya Petersen" w:date="2012-09-27T16:05:00Z">
        <w:r>
          <w:rPr>
            <w:rFonts w:ascii="Helvetica" w:hAnsi="Helvetica" w:cs="Helvetica"/>
          </w:rPr>
          <w:lastRenderedPageBreak/>
          <w:t xml:space="preserve">(One option is to go ahead and write the paper first and then seen how much is needed here… just don’t want you stuck doing </w:t>
        </w:r>
        <w:proofErr w:type="spellStart"/>
        <w:proofErr w:type="gramStart"/>
        <w:r>
          <w:rPr>
            <w:rFonts w:ascii="Helvetica" w:hAnsi="Helvetica" w:cs="Helvetica"/>
          </w:rPr>
          <w:t>sims</w:t>
        </w:r>
        <w:proofErr w:type="spellEnd"/>
        <w:proofErr w:type="gramEnd"/>
        <w:r>
          <w:rPr>
            <w:rFonts w:ascii="Helvetica" w:hAnsi="Helvetica" w:cs="Helvetica"/>
          </w:rPr>
          <w:t xml:space="preserve"> </w:t>
        </w:r>
        <w:proofErr w:type="spellStart"/>
        <w:r>
          <w:rPr>
            <w:rFonts w:ascii="Helvetica" w:hAnsi="Helvetica" w:cs="Helvetica"/>
          </w:rPr>
          <w:t>forwever</w:t>
        </w:r>
        <w:proofErr w:type="spellEnd"/>
        <w:r>
          <w:rPr>
            <w:rFonts w:ascii="Helvetica" w:hAnsi="Helvetica" w:cs="Helvetica"/>
          </w:rPr>
          <w:t xml:space="preserve">. </w:t>
        </w:r>
        <w:proofErr w:type="spellStart"/>
        <w:r>
          <w:rPr>
            <w:rFonts w:ascii="Helvetica" w:hAnsi="Helvetica" w:cs="Helvetica"/>
          </w:rPr>
          <w:t>Hwoever</w:t>
        </w:r>
        <w:proofErr w:type="spellEnd"/>
        <w:r>
          <w:rPr>
            <w:rFonts w:ascii="Helvetica" w:hAnsi="Helvetica" w:cs="Helvetica"/>
          </w:rPr>
          <w:t xml:space="preserve"> I leave this up to you, and either way can work)</w:t>
        </w:r>
      </w:ins>
    </w:p>
    <w:p w14:paraId="4225416A" w14:textId="77777777" w:rsidR="00EB06F1" w:rsidRDefault="00EB06F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CF71003" w14:textId="226B23DB" w:rsidR="00D74BAB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3) Application to our real world data</w:t>
      </w:r>
    </w:p>
    <w:p w14:paraId="3D2E22B3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Section 1)</w:t>
      </w:r>
    </w:p>
    <w:p w14:paraId="2DF5FE2D" w14:textId="77777777" w:rsidR="00A40D81" w:rsidRDefault="00A40D81" w:rsidP="00A40D81">
      <w:pPr>
        <w:widowControl w:val="0"/>
        <w:autoSpaceDE w:val="0"/>
        <w:autoSpaceDN w:val="0"/>
        <w:adjustRightInd w:val="0"/>
        <w:rPr>
          <w:ins w:id="62" w:author="Maya Petersen" w:date="2012-09-27T16:07:00Z"/>
          <w:rFonts w:ascii="Helvetica" w:hAnsi="Helvetica" w:cs="Helvetica"/>
        </w:rPr>
      </w:pPr>
      <w:r>
        <w:rPr>
          <w:rFonts w:ascii="Helvetica" w:hAnsi="Helvetica" w:cs="Helvetica"/>
        </w:rPr>
        <w:t>   - Dynamic regime ... should we just avoid this altogether? I was thinking of coming back to it.</w:t>
      </w:r>
    </w:p>
    <w:p w14:paraId="7C48A7ED" w14:textId="4AE8E5C2" w:rsidR="00EB06F1" w:rsidRDefault="00EB06F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ins w:id="63" w:author="Maya Petersen" w:date="2012-09-27T16:07:00Z">
        <w:r>
          <w:rPr>
            <w:rFonts w:ascii="Helvetica" w:hAnsi="Helvetica" w:cs="Helvetica"/>
          </w:rPr>
          <w:t>Would be nice to have. Maybe implement for the positivity violation caused by visits… we can discuss. I agree can do this last.</w:t>
        </w:r>
      </w:ins>
    </w:p>
    <w:p w14:paraId="5124D352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Explain how model works and how we would apply it</w:t>
      </w:r>
    </w:p>
    <w:p w14:paraId="0CCBDBDD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Pro: Very flexible and allows us to get around the positivity</w:t>
      </w:r>
    </w:p>
    <w:p w14:paraId="32C5F0AF" w14:textId="77777777" w:rsidR="00EB06F1" w:rsidRDefault="00A40D81" w:rsidP="00A40D81">
      <w:pPr>
        <w:widowControl w:val="0"/>
        <w:autoSpaceDE w:val="0"/>
        <w:autoSpaceDN w:val="0"/>
        <w:adjustRightInd w:val="0"/>
        <w:rPr>
          <w:ins w:id="64" w:author="Maya Petersen" w:date="2012-09-27T16:06:00Z"/>
          <w:rFonts w:ascii="Helvetica" w:hAnsi="Helvetica" w:cs="Helvetica"/>
        </w:rPr>
      </w:pPr>
      <w:r>
        <w:rPr>
          <w:rFonts w:ascii="Helvetica" w:hAnsi="Helvetica" w:cs="Helvetica"/>
        </w:rPr>
        <w:t xml:space="preserve">       Con: </w:t>
      </w:r>
    </w:p>
    <w:p w14:paraId="03BE766B" w14:textId="3A7A7CBB" w:rsidR="00A40D81" w:rsidRPr="00EB06F1" w:rsidRDefault="00A40D81" w:rsidP="00EB06F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ins w:id="65" w:author="Maya Petersen" w:date="2012-09-27T16:06:00Z"/>
          <w:rFonts w:ascii="Helvetica" w:hAnsi="Helvetica" w:cs="Helvetica"/>
          <w:rPrChange w:id="66" w:author="Maya Petersen" w:date="2012-09-27T16:06:00Z">
            <w:rPr>
              <w:ins w:id="67" w:author="Maya Petersen" w:date="2012-09-27T16:06:00Z"/>
            </w:rPr>
          </w:rPrChange>
        </w:rPr>
        <w:pPrChange w:id="68" w:author="Maya Petersen" w:date="2012-09-27T16:06:00Z">
          <w:pPr>
            <w:widowControl w:val="0"/>
            <w:autoSpaceDE w:val="0"/>
            <w:autoSpaceDN w:val="0"/>
            <w:adjustRightInd w:val="0"/>
          </w:pPr>
        </w:pPrChange>
      </w:pPr>
      <w:r w:rsidRPr="00EB06F1">
        <w:rPr>
          <w:rFonts w:ascii="Helvetica" w:hAnsi="Helvetica" w:cs="Helvetica"/>
          <w:rPrChange w:id="69" w:author="Maya Petersen" w:date="2012-09-27T16:06:00Z">
            <w:rPr/>
          </w:rPrChange>
        </w:rPr>
        <w:t>Still can have major weights</w:t>
      </w:r>
      <w:del w:id="70" w:author="Maya Petersen" w:date="2012-09-27T16:06:00Z">
        <w:r w:rsidRPr="00EB06F1" w:rsidDel="00EB06F1">
          <w:rPr>
            <w:rFonts w:ascii="Helvetica" w:hAnsi="Helvetica" w:cs="Helvetica"/>
            <w:rPrChange w:id="71" w:author="Maya Petersen" w:date="2012-09-27T16:06:00Z">
              <w:rPr/>
            </w:rPrChange>
          </w:rPr>
          <w:delText>, hard to implement</w:delText>
        </w:r>
      </w:del>
      <w:ins w:id="72" w:author="Maya Petersen" w:date="2012-09-27T16:06:00Z">
        <w:r w:rsidR="00EB06F1" w:rsidRPr="00EB06F1">
          <w:rPr>
            <w:rFonts w:ascii="Helvetica" w:hAnsi="Helvetica" w:cs="Helvetica"/>
            <w:rPrChange w:id="73" w:author="Maya Petersen" w:date="2012-09-27T16:06:00Z">
              <w:rPr/>
            </w:rPrChange>
          </w:rPr>
          <w:t xml:space="preserve"> (limited options for weight stabilization). </w:t>
        </w:r>
        <w:proofErr w:type="gramStart"/>
        <w:r w:rsidR="00EB06F1" w:rsidRPr="00EB06F1">
          <w:rPr>
            <w:rFonts w:ascii="Helvetica" w:hAnsi="Helvetica" w:cs="Helvetica"/>
            <w:rPrChange w:id="74" w:author="Maya Petersen" w:date="2012-09-27T16:06:00Z">
              <w:rPr/>
            </w:rPrChange>
          </w:rPr>
          <w:t>thus</w:t>
        </w:r>
        <w:proofErr w:type="gramEnd"/>
        <w:r w:rsidR="00EB06F1" w:rsidRPr="00EB06F1">
          <w:rPr>
            <w:rFonts w:ascii="Helvetica" w:hAnsi="Helvetica" w:cs="Helvetica"/>
            <w:rPrChange w:id="75" w:author="Maya Petersen" w:date="2012-09-27T16:06:00Z">
              <w:rPr/>
            </w:rPrChange>
          </w:rPr>
          <w:t xml:space="preserve"> high variance estimators</w:t>
        </w:r>
      </w:ins>
    </w:p>
    <w:p w14:paraId="6E74BAFE" w14:textId="39E40961" w:rsidR="00EB06F1" w:rsidRPr="00EB06F1" w:rsidRDefault="00EB06F1" w:rsidP="00EB06F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ins w:id="76" w:author="Maya Petersen" w:date="2012-09-27T16:06:00Z"/>
          <w:rFonts w:ascii="Helvetica" w:hAnsi="Helvetica" w:cs="Helvetica"/>
          <w:rPrChange w:id="77" w:author="Maya Petersen" w:date="2012-09-27T16:06:00Z">
            <w:rPr>
              <w:ins w:id="78" w:author="Maya Petersen" w:date="2012-09-27T16:06:00Z"/>
            </w:rPr>
          </w:rPrChange>
        </w:rPr>
        <w:pPrChange w:id="79" w:author="Maya Petersen" w:date="2012-09-27T16:06:00Z">
          <w:pPr>
            <w:widowControl w:val="0"/>
            <w:autoSpaceDE w:val="0"/>
            <w:autoSpaceDN w:val="0"/>
            <w:adjustRightInd w:val="0"/>
          </w:pPr>
        </w:pPrChange>
      </w:pPr>
      <w:ins w:id="80" w:author="Maya Petersen" w:date="2012-09-27T16:06:00Z">
        <w:r>
          <w:rPr>
            <w:rFonts w:ascii="Helvetica" w:hAnsi="Helvetica" w:cs="Helvetica"/>
          </w:rPr>
          <w:t xml:space="preserve">Different </w:t>
        </w:r>
        <w:proofErr w:type="spellStart"/>
        <w:r>
          <w:rPr>
            <w:rFonts w:ascii="Helvetica" w:hAnsi="Helvetica" w:cs="Helvetica"/>
          </w:rPr>
          <w:t>intervention.target</w:t>
        </w:r>
        <w:proofErr w:type="spellEnd"/>
        <w:r>
          <w:rPr>
            <w:rFonts w:ascii="Helvetica" w:hAnsi="Helvetica" w:cs="Helvetica"/>
          </w:rPr>
          <w:t xml:space="preserve"> parameter. Generally smaller effects. May be less what you are interested in.</w:t>
        </w:r>
      </w:ins>
    </w:p>
    <w:p w14:paraId="6A67DE2C" w14:textId="77777777" w:rsidR="00EB06F1" w:rsidRDefault="00EB06F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CD1A523" w14:textId="63C31E5D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- Cut down data</w:t>
      </w:r>
      <w:ins w:id="81" w:author="Maya Petersen" w:date="2012-09-27T16:07:00Z">
        <w:r w:rsidR="00EB06F1">
          <w:rPr>
            <w:rFonts w:ascii="Helvetica" w:hAnsi="Helvetica" w:cs="Helvetica"/>
          </w:rPr>
          <w:t>- see my rephrasing above</w:t>
        </w:r>
      </w:ins>
    </w:p>
    <w:p w14:paraId="51B90761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Make it so that persons are censored after the first missed visit</w:t>
      </w:r>
    </w:p>
    <w:p w14:paraId="425D0202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Same as intervening to make them come in at every visit</w:t>
      </w:r>
    </w:p>
    <w:p w14:paraId="0522E48A" w14:textId="32F428F1" w:rsidR="00A40D81" w:rsidRDefault="00A40D81" w:rsidP="00A40D81">
      <w:pPr>
        <w:widowControl w:val="0"/>
        <w:autoSpaceDE w:val="0"/>
        <w:autoSpaceDN w:val="0"/>
        <w:adjustRightInd w:val="0"/>
        <w:rPr>
          <w:ins w:id="82" w:author="Maya Petersen" w:date="2012-09-27T16:08:00Z"/>
          <w:rFonts w:ascii="Helvetica" w:hAnsi="Helvetica" w:cs="Helvetica"/>
        </w:rPr>
      </w:pPr>
      <w:r>
        <w:rPr>
          <w:rFonts w:ascii="Helvetica" w:hAnsi="Helvetica" w:cs="Helvetica"/>
        </w:rPr>
        <w:t>       Pro: Easy to do and gets "pure" estimate of effect</w:t>
      </w:r>
      <w:ins w:id="83" w:author="Maya Petersen" w:date="2012-09-27T16:08:00Z">
        <w:r w:rsidR="00EB06F1">
          <w:rPr>
            <w:rFonts w:ascii="Helvetica" w:hAnsi="Helvetica" w:cs="Helvetica"/>
          </w:rPr>
          <w:t xml:space="preserve"> (albeit a very specific effect, and can be different from effect just intervening on switch time is </w:t>
        </w:r>
        <w:proofErr w:type="spellStart"/>
        <w:r w:rsidR="00EB06F1">
          <w:rPr>
            <w:rFonts w:ascii="Helvetica" w:hAnsi="Helvetica" w:cs="Helvetica"/>
          </w:rPr>
          <w:t>vists</w:t>
        </w:r>
        <w:proofErr w:type="spellEnd"/>
        <w:r w:rsidR="00EB06F1">
          <w:rPr>
            <w:rFonts w:ascii="Helvetica" w:hAnsi="Helvetica" w:cs="Helvetica"/>
          </w:rPr>
          <w:t xml:space="preserve"> themselves affect the outcome)</w:t>
        </w:r>
      </w:ins>
    </w:p>
    <w:p w14:paraId="4F70BC49" w14:textId="77777777" w:rsidR="00EB06F1" w:rsidRDefault="00EB06F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6A6457F" w14:textId="79064970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Con: Lack of data support</w:t>
      </w:r>
      <w:ins w:id="84" w:author="Maya Petersen" w:date="2012-09-27T16:10:00Z">
        <w:r w:rsidR="00EB06F1">
          <w:rPr>
            <w:rFonts w:ascii="Helvetica" w:hAnsi="Helvetica" w:cs="Helvetica"/>
          </w:rPr>
          <w:t xml:space="preserve">. And again a different intervention and thus target parameter (now </w:t>
        </w:r>
      </w:ins>
      <w:ins w:id="85" w:author="Maya Petersen" w:date="2012-09-27T16:11:00Z">
        <w:r w:rsidR="00EB06F1">
          <w:rPr>
            <w:rFonts w:ascii="Helvetica" w:hAnsi="Helvetica" w:cs="Helvetica"/>
          </w:rPr>
          <w:t>intervening</w:t>
        </w:r>
      </w:ins>
      <w:ins w:id="86" w:author="Maya Petersen" w:date="2012-09-27T16:10:00Z">
        <w:r w:rsidR="00EB06F1">
          <w:rPr>
            <w:rFonts w:ascii="Helvetica" w:hAnsi="Helvetica" w:cs="Helvetica"/>
          </w:rPr>
          <w:t xml:space="preserve"> </w:t>
        </w:r>
      </w:ins>
      <w:ins w:id="87" w:author="Maya Petersen" w:date="2012-09-27T16:11:00Z">
        <w:r w:rsidR="00EB06F1">
          <w:rPr>
            <w:rFonts w:ascii="Helvetica" w:hAnsi="Helvetica" w:cs="Helvetica"/>
          </w:rPr>
          <w:t>on more than one variable). May be less what you are interested in.</w:t>
        </w:r>
      </w:ins>
    </w:p>
    <w:p w14:paraId="53C4D7ED" w14:textId="709CE71B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- Pick endpoints</w:t>
      </w:r>
      <w:ins w:id="88" w:author="Maya Petersen" w:date="2012-09-27T16:08:00Z">
        <w:r w:rsidR="00EB06F1">
          <w:rPr>
            <w:rFonts w:ascii="Helvetica" w:hAnsi="Helvetica" w:cs="Helvetica"/>
          </w:rPr>
          <w:t xml:space="preserve"> (</w:t>
        </w:r>
      </w:ins>
      <w:ins w:id="89" w:author="Maya Petersen" w:date="2012-09-27T16:21:00Z">
        <w:r w:rsidR="00995872">
          <w:rPr>
            <w:rFonts w:ascii="Helvetica" w:hAnsi="Helvetica" w:cs="Helvetica"/>
          </w:rPr>
          <w:t xml:space="preserve">I think I would separate the issue of whether or not to pool over time (which is really not about </w:t>
        </w:r>
        <w:proofErr w:type="spellStart"/>
        <w:r w:rsidR="00995872">
          <w:rPr>
            <w:rFonts w:ascii="Helvetica" w:hAnsi="Helvetica" w:cs="Helvetica"/>
          </w:rPr>
          <w:t>postivty</w:t>
        </w:r>
        <w:proofErr w:type="spellEnd"/>
        <w:r w:rsidR="00995872">
          <w:rPr>
            <w:rFonts w:ascii="Helvetica" w:hAnsi="Helvetica" w:cs="Helvetica"/>
          </w:rPr>
          <w:t xml:space="preserve">) from the issue of whether or not to pool over </w:t>
        </w:r>
        <w:proofErr w:type="gramStart"/>
        <w:r w:rsidR="00995872">
          <w:rPr>
            <w:rFonts w:ascii="Helvetica" w:hAnsi="Helvetica" w:cs="Helvetica"/>
          </w:rPr>
          <w:t>regimens which</w:t>
        </w:r>
        <w:proofErr w:type="gramEnd"/>
        <w:r w:rsidR="00995872">
          <w:rPr>
            <w:rFonts w:ascii="Helvetica" w:hAnsi="Helvetica" w:cs="Helvetica"/>
          </w:rPr>
          <w:t xml:space="preserve"> is. In other words, we can choose to focus just on regimes that do not result in </w:t>
        </w:r>
        <w:proofErr w:type="spellStart"/>
        <w:r w:rsidR="00995872">
          <w:rPr>
            <w:rFonts w:ascii="Helvetica" w:hAnsi="Helvetica" w:cs="Helvetica"/>
          </w:rPr>
          <w:t>psotivty</w:t>
        </w:r>
        <w:proofErr w:type="spellEnd"/>
        <w:r w:rsidR="00995872">
          <w:rPr>
            <w:rFonts w:ascii="Helvetica" w:hAnsi="Helvetica" w:cs="Helvetica"/>
          </w:rPr>
          <w:t xml:space="preserve"> violations. Whether </w:t>
        </w:r>
      </w:ins>
      <w:ins w:id="90" w:author="Maya Petersen" w:date="2012-09-27T16:22:00Z">
        <w:r w:rsidR="00995872">
          <w:rPr>
            <w:rFonts w:ascii="Helvetica" w:hAnsi="Helvetica" w:cs="Helvetica"/>
          </w:rPr>
          <w:t xml:space="preserve">or not we do this, we can use an </w:t>
        </w:r>
        <w:proofErr w:type="spellStart"/>
        <w:r w:rsidR="00995872">
          <w:rPr>
            <w:rFonts w:ascii="Helvetica" w:hAnsi="Helvetica" w:cs="Helvetica"/>
          </w:rPr>
          <w:t>msm</w:t>
        </w:r>
        <w:proofErr w:type="spellEnd"/>
        <w:r w:rsidR="00995872">
          <w:rPr>
            <w:rFonts w:ascii="Helvetica" w:hAnsi="Helvetica" w:cs="Helvetica"/>
          </w:rPr>
          <w:t xml:space="preserve"> to pool over time.</w:t>
        </w:r>
      </w:ins>
      <w:ins w:id="91" w:author="Maya Petersen" w:date="2012-09-27T16:08:00Z">
        <w:r w:rsidR="00EB06F1">
          <w:rPr>
            <w:rFonts w:ascii="Helvetica" w:hAnsi="Helvetica" w:cs="Helvetica"/>
          </w:rPr>
          <w:t>)</w:t>
        </w:r>
      </w:ins>
      <w:ins w:id="92" w:author="Maya Petersen" w:date="2012-09-27T16:22:00Z">
        <w:r w:rsidR="00995872">
          <w:rPr>
            <w:rFonts w:ascii="Helvetica" w:hAnsi="Helvetica" w:cs="Helvetica"/>
          </w:rPr>
          <w:t xml:space="preserve"> </w:t>
        </w:r>
      </w:ins>
    </w:p>
    <w:p w14:paraId="419C812E" w14:textId="75503E60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Choose intervention that avoids positivity and use IPTW</w:t>
      </w:r>
      <w:ins w:id="93" w:author="Maya Petersen" w:date="2012-09-27T16:09:00Z">
        <w:r w:rsidR="00EB06F1">
          <w:rPr>
            <w:rFonts w:ascii="Helvetica" w:hAnsi="Helvetica" w:cs="Helvetica"/>
          </w:rPr>
          <w:t xml:space="preserve"> – yes- this is the heart of it. </w:t>
        </w:r>
      </w:ins>
    </w:p>
    <w:p w14:paraId="2C1492A3" w14:textId="266D4CAB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</w:t>
      </w:r>
      <w:proofErr w:type="gramStart"/>
      <w:r>
        <w:rPr>
          <w:rFonts w:ascii="Helvetica" w:hAnsi="Helvetica" w:cs="Helvetica"/>
        </w:rPr>
        <w:t>calculate</w:t>
      </w:r>
      <w:proofErr w:type="gramEnd"/>
      <w:r>
        <w:rPr>
          <w:rFonts w:ascii="Helvetica" w:hAnsi="Helvetica" w:cs="Helvetica"/>
        </w:rPr>
        <w:t xml:space="preserve"> time specific effect</w:t>
      </w:r>
      <w:ins w:id="94" w:author="Maya Petersen" w:date="2012-09-27T16:09:00Z">
        <w:r w:rsidR="00EB06F1">
          <w:rPr>
            <w:rFonts w:ascii="Helvetica" w:hAnsi="Helvetica" w:cs="Helvetica"/>
          </w:rPr>
          <w:t xml:space="preserve"> (this is different- don’t see how this helps positivity….?)</w:t>
        </w:r>
      </w:ins>
    </w:p>
    <w:p w14:paraId="2C4A3149" w14:textId="013C47AD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   Pro: </w:t>
      </w:r>
      <w:ins w:id="95" w:author="Maya Petersen" w:date="2012-09-27T16:10:00Z">
        <w:r w:rsidR="00EB06F1">
          <w:rPr>
            <w:rFonts w:ascii="Helvetica" w:hAnsi="Helvetica" w:cs="Helvetica"/>
          </w:rPr>
          <w:t xml:space="preserve">Can estimate the effect of just intervening on </w:t>
        </w:r>
        <w:proofErr w:type="spellStart"/>
        <w:r w:rsidR="00EB06F1">
          <w:rPr>
            <w:rFonts w:ascii="Helvetica" w:hAnsi="Helvetica" w:cs="Helvetica"/>
          </w:rPr>
          <w:t>orginal</w:t>
        </w:r>
      </w:ins>
      <w:proofErr w:type="spellEnd"/>
      <w:ins w:id="96" w:author="Maya Petersen" w:date="2012-09-27T16:11:00Z">
        <w:r w:rsidR="00EB06F1">
          <w:rPr>
            <w:rFonts w:ascii="Helvetica" w:hAnsi="Helvetica" w:cs="Helvetica"/>
          </w:rPr>
          <w:t xml:space="preserve"> variable of interest</w:t>
        </w:r>
      </w:ins>
      <w:ins w:id="97" w:author="Maya Petersen" w:date="2012-09-27T16:10:00Z">
        <w:r w:rsidR="00EB06F1">
          <w:rPr>
            <w:rFonts w:ascii="Helvetica" w:hAnsi="Helvetica" w:cs="Helvetica"/>
          </w:rPr>
          <w:t xml:space="preserve"> </w:t>
        </w:r>
      </w:ins>
      <w:del w:id="98" w:author="Maya Petersen" w:date="2012-09-27T16:10:00Z">
        <w:r w:rsidDel="00EB06F1">
          <w:rPr>
            <w:rFonts w:ascii="Helvetica" w:hAnsi="Helvetica" w:cs="Helvetica"/>
          </w:rPr>
          <w:delText>Allows you to use all data to est g, while sticking with points avoiding positivity</w:delText>
        </w:r>
      </w:del>
    </w:p>
    <w:p w14:paraId="35518E98" w14:textId="1B181630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       Con: </w:t>
      </w:r>
      <w:ins w:id="99" w:author="Maya Petersen" w:date="2012-09-27T16:11:00Z">
        <w:r w:rsidR="00EB06F1">
          <w:rPr>
            <w:rFonts w:ascii="Helvetica" w:hAnsi="Helvetica" w:cs="Helvetica"/>
          </w:rPr>
          <w:t>forced to focus on specific counterfactual contrasts (</w:t>
        </w:r>
        <w:proofErr w:type="spellStart"/>
        <w:r w:rsidR="00EB06F1">
          <w:rPr>
            <w:rFonts w:ascii="Helvetica" w:hAnsi="Helvetica" w:cs="Helvetica"/>
          </w:rPr>
          <w:t>ie</w:t>
        </w:r>
        <w:proofErr w:type="spellEnd"/>
        <w:r w:rsidR="00EB06F1">
          <w:rPr>
            <w:rFonts w:ascii="Helvetica" w:hAnsi="Helvetica" w:cs="Helvetica"/>
          </w:rPr>
          <w:t xml:space="preserve"> </w:t>
        </w:r>
      </w:ins>
      <w:ins w:id="100" w:author="Maya Petersen" w:date="2012-09-27T16:12:00Z">
        <w:r w:rsidR="00EB06F1">
          <w:rPr>
            <w:rFonts w:ascii="Helvetica" w:hAnsi="Helvetica" w:cs="Helvetica"/>
          </w:rPr>
          <w:t>contrasts</w:t>
        </w:r>
      </w:ins>
      <w:ins w:id="101" w:author="Maya Petersen" w:date="2012-09-27T16:11:00Z">
        <w:r w:rsidR="00EB06F1">
          <w:rPr>
            <w:rFonts w:ascii="Helvetica" w:hAnsi="Helvetica" w:cs="Helvetica"/>
          </w:rPr>
          <w:t xml:space="preserve"> </w:t>
        </w:r>
      </w:ins>
      <w:ins w:id="102" w:author="Maya Petersen" w:date="2012-09-27T16:12:00Z">
        <w:r w:rsidR="00EB06F1">
          <w:rPr>
            <w:rFonts w:ascii="Helvetica" w:hAnsi="Helvetica" w:cs="Helvetica"/>
          </w:rPr>
          <w:t xml:space="preserve">only specific regimes) whereas other might also be of interest. </w:t>
        </w:r>
        <w:r w:rsidR="003D492A">
          <w:rPr>
            <w:rFonts w:ascii="Helvetica" w:hAnsi="Helvetica" w:cs="Helvetica"/>
          </w:rPr>
          <w:t xml:space="preserve">Also, support- </w:t>
        </w:r>
        <w:proofErr w:type="gramStart"/>
        <w:r w:rsidR="003D492A">
          <w:rPr>
            <w:rFonts w:ascii="Helvetica" w:hAnsi="Helvetica" w:cs="Helvetica"/>
          </w:rPr>
          <w:t>lose</w:t>
        </w:r>
        <w:proofErr w:type="gramEnd"/>
        <w:r w:rsidR="003D492A">
          <w:rPr>
            <w:rFonts w:ascii="Helvetica" w:hAnsi="Helvetica" w:cs="Helvetica"/>
          </w:rPr>
          <w:t xml:space="preserve"> ability to gain power by pooling over multiple regimes using an MSM.</w:t>
        </w:r>
      </w:ins>
      <w:del w:id="103" w:author="Maya Petersen" w:date="2012-09-27T16:09:00Z">
        <w:r w:rsidDel="00EB06F1">
          <w:rPr>
            <w:rFonts w:ascii="Helvetica" w:hAnsi="Helvetica" w:cs="Helvetica"/>
          </w:rPr>
          <w:delText>Only gives you inference for one time point</w:delText>
        </w:r>
      </w:del>
    </w:p>
    <w:p w14:paraId="14D8253A" w14:textId="4E5AFD28" w:rsidR="00A40D81" w:rsidDel="007A3468" w:rsidRDefault="00A40D81" w:rsidP="00A40D81">
      <w:pPr>
        <w:widowControl w:val="0"/>
        <w:autoSpaceDE w:val="0"/>
        <w:autoSpaceDN w:val="0"/>
        <w:adjustRightInd w:val="0"/>
        <w:rPr>
          <w:del w:id="104" w:author="Maya Petersen" w:date="2012-09-27T16:26:00Z"/>
          <w:rFonts w:ascii="Helvetica" w:hAnsi="Helvetica" w:cs="Helvetica"/>
        </w:rPr>
      </w:pPr>
      <w:r>
        <w:rPr>
          <w:rFonts w:ascii="Helvetica" w:hAnsi="Helvetica" w:cs="Helvetica"/>
        </w:rPr>
        <w:t xml:space="preserve">   - </w:t>
      </w:r>
      <w:del w:id="105" w:author="Maya Petersen" w:date="2012-09-27T16:26:00Z">
        <w:r w:rsidDel="007A3468">
          <w:rPr>
            <w:rFonts w:ascii="Helvetica" w:hAnsi="Helvetica" w:cs="Helvetica"/>
          </w:rPr>
          <w:delText>Use end points in MSM</w:delText>
        </w:r>
      </w:del>
    </w:p>
    <w:p w14:paraId="4318EAE7" w14:textId="33DB1890" w:rsidR="00A40D81" w:rsidDel="007A3468" w:rsidRDefault="00A40D81" w:rsidP="00A40D81">
      <w:pPr>
        <w:widowControl w:val="0"/>
        <w:autoSpaceDE w:val="0"/>
        <w:autoSpaceDN w:val="0"/>
        <w:adjustRightInd w:val="0"/>
        <w:rPr>
          <w:del w:id="106" w:author="Maya Petersen" w:date="2012-09-27T16:26:00Z"/>
          <w:rFonts w:ascii="Helvetica" w:hAnsi="Helvetica" w:cs="Helvetica"/>
        </w:rPr>
      </w:pPr>
      <w:del w:id="107" w:author="Maya Petersen" w:date="2012-09-27T16:26:00Z">
        <w:r w:rsidDel="007A3468">
          <w:rPr>
            <w:rFonts w:ascii="Helvetica" w:hAnsi="Helvetica" w:cs="Helvetica"/>
          </w:rPr>
          <w:delText>       Same approach as above, but interpolate using MSM</w:delText>
        </w:r>
      </w:del>
    </w:p>
    <w:p w14:paraId="2DF868AD" w14:textId="333E608F" w:rsidR="00A40D81" w:rsidDel="007A3468" w:rsidRDefault="00A40D81" w:rsidP="007A3468">
      <w:pPr>
        <w:widowControl w:val="0"/>
        <w:autoSpaceDE w:val="0"/>
        <w:autoSpaceDN w:val="0"/>
        <w:adjustRightInd w:val="0"/>
        <w:rPr>
          <w:del w:id="108" w:author="Maya Petersen" w:date="2012-09-27T16:27:00Z"/>
          <w:rFonts w:ascii="Helvetica" w:hAnsi="Helvetica" w:cs="Helvetica"/>
        </w:rPr>
        <w:pPrChange w:id="109" w:author="Maya Petersen" w:date="2012-09-27T16:27:00Z">
          <w:pPr>
            <w:widowControl w:val="0"/>
            <w:autoSpaceDE w:val="0"/>
            <w:autoSpaceDN w:val="0"/>
            <w:adjustRightInd w:val="0"/>
          </w:pPr>
        </w:pPrChange>
      </w:pPr>
      <w:del w:id="110" w:author="Maya Petersen" w:date="2012-09-27T16:26:00Z">
        <w:r w:rsidDel="007A3468">
          <w:rPr>
            <w:rFonts w:ascii="Helvetica" w:hAnsi="Helvetica" w:cs="Helvetica"/>
          </w:rPr>
          <w:delText>       Pro: Allows inference at all time points</w:delText>
        </w:r>
      </w:del>
    </w:p>
    <w:p w14:paraId="2DD476A3" w14:textId="7B0B10B5" w:rsidR="00A40D81" w:rsidRDefault="00A40D81" w:rsidP="007A346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</w:t>
      </w:r>
      <w:bookmarkStart w:id="111" w:name="_GoBack"/>
      <w:bookmarkEnd w:id="111"/>
      <w:del w:id="112" w:author="Maya Petersen" w:date="2012-09-27T16:27:00Z">
        <w:r w:rsidDel="007A3468">
          <w:rPr>
            <w:rFonts w:ascii="Helvetica" w:hAnsi="Helvetica" w:cs="Helvetica"/>
          </w:rPr>
          <w:delText>Con: Assumption made about it's linearity in effect</w:delText>
        </w:r>
      </w:del>
    </w:p>
    <w:p w14:paraId="4AD8111F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E15BE28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Section 2)</w:t>
      </w:r>
    </w:p>
    <w:p w14:paraId="032CF3F4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- Describe longitudinal data simulated data</w:t>
      </w:r>
    </w:p>
    <w:p w14:paraId="6E978EEF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- Use same data for each of the four approaches outlined</w:t>
      </w:r>
    </w:p>
    <w:p w14:paraId="475368FA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5EF1CDA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Section 3)</w:t>
      </w:r>
    </w:p>
    <w:p w14:paraId="2132D5D4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- Use each approach with our data</w:t>
      </w:r>
    </w:p>
    <w:p w14:paraId="3641D871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7194A42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* Section 4)</w:t>
      </w:r>
    </w:p>
    <w:p w14:paraId="40428C56" w14:textId="77777777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- Discussion</w:t>
      </w:r>
    </w:p>
    <w:p w14:paraId="540E8839" w14:textId="245E2EEB" w:rsidR="00A40D81" w:rsidRDefault="00A40D81" w:rsidP="00A40D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       I haven't considered what we should say here yet.</w:t>
      </w:r>
      <w:ins w:id="113" w:author="Maya Petersen" w:date="2012-09-27T16:13:00Z">
        <w:r w:rsidR="003D492A">
          <w:rPr>
            <w:rFonts w:ascii="Helvetica" w:hAnsi="Helvetica" w:cs="Helvetica"/>
          </w:rPr>
          <w:t xml:space="preserve"> </w:t>
        </w:r>
        <w:r w:rsidR="003D492A" w:rsidRPr="003D492A">
          <w:rPr>
            <w:rFonts w:ascii="Helvetica" w:hAnsi="Helvetica" w:cs="Helvetica"/>
          </w:rPr>
          <w:sym w:font="Wingdings" w:char="F04A"/>
        </w:r>
        <w:r w:rsidR="003D492A">
          <w:rPr>
            <w:rFonts w:ascii="Helvetica" w:hAnsi="Helvetica" w:cs="Helvetica"/>
          </w:rPr>
          <w:t xml:space="preserve"> </w:t>
        </w:r>
        <w:proofErr w:type="gramStart"/>
        <w:r w:rsidR="003D492A">
          <w:rPr>
            <w:rFonts w:ascii="Helvetica" w:hAnsi="Helvetica" w:cs="Helvetica"/>
          </w:rPr>
          <w:t>will</w:t>
        </w:r>
        <w:proofErr w:type="gramEnd"/>
        <w:r w:rsidR="003D492A">
          <w:rPr>
            <w:rFonts w:ascii="Helvetica" w:hAnsi="Helvetica" w:cs="Helvetica"/>
          </w:rPr>
          <w:t xml:space="preserve"> not be problem</w:t>
        </w:r>
      </w:ins>
    </w:p>
    <w:p w14:paraId="4C8CC966" w14:textId="77777777" w:rsidR="00D41EDB" w:rsidRDefault="00D41EDB"/>
    <w:sectPr w:rsidR="00D41EDB" w:rsidSect="00D74B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E84"/>
    <w:multiLevelType w:val="hybridMultilevel"/>
    <w:tmpl w:val="EB1E92F0"/>
    <w:lvl w:ilvl="0" w:tplc="19BC8DDE">
      <w:start w:val="3"/>
      <w:numFmt w:val="bullet"/>
      <w:lvlText w:val="-"/>
      <w:lvlJc w:val="left"/>
      <w:pPr>
        <w:ind w:left="56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81"/>
    <w:rsid w:val="00270CC9"/>
    <w:rsid w:val="003D492A"/>
    <w:rsid w:val="004C2F1B"/>
    <w:rsid w:val="007A3468"/>
    <w:rsid w:val="00995872"/>
    <w:rsid w:val="009D5B42"/>
    <w:rsid w:val="00A40D81"/>
    <w:rsid w:val="00D41EDB"/>
    <w:rsid w:val="00D74BAB"/>
    <w:rsid w:val="00EB06F1"/>
    <w:rsid w:val="00F8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4B23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B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B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742</Words>
  <Characters>4236</Characters>
  <Application>Microsoft Macintosh Word</Application>
  <DocSecurity>0</DocSecurity>
  <Lines>35</Lines>
  <Paragraphs>9</Paragraphs>
  <ScaleCrop>false</ScaleCrop>
  <Company>UC Berkeley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Petersen</dc:creator>
  <cp:keywords/>
  <dc:description/>
  <cp:lastModifiedBy>Maya Petersen</cp:lastModifiedBy>
  <cp:revision>6</cp:revision>
  <dcterms:created xsi:type="dcterms:W3CDTF">2012-09-27T22:31:00Z</dcterms:created>
  <dcterms:modified xsi:type="dcterms:W3CDTF">2012-09-27T23:27:00Z</dcterms:modified>
</cp:coreProperties>
</file>